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Atititi 事物管理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管理学的5个w和1个h</w:t>
      </w:r>
    </w:p>
    <w:bookmarkEnd w:id="0"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76" w:afterAutospacing="0" w:line="390" w:lineRule="atLeast"/>
        <w:ind w:left="0" w:right="0"/>
        <w:rPr>
          <w:rFonts w:hint="eastAsia" w:ascii="PingFang SC" w:hAnsi="PingFang SC" w:eastAsia="PingFang SC" w:cs="PingFang SC"/>
          <w:b/>
          <w:i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\t "https://zhidao.baidu.com/question/_blank"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549401053?sharesource=weibo&amp;title=%E8%A7%A3%E9%87%8A%E4%B8%80%E4%B8%8B%E7%AE%A1%E7%90%86%E5%AD%A6%E7%9A%845%E4%B8%AAw%E5%92%8C1%E4%B8%AAh?_%E7%99%BE%E5%BA%A6%E7%9F%A5%E9%81%93&amp;pic=https://gss0.bdstatic.com/70cFsjip0QIZ8tyhnq/img/iknow/zhidaologo.png" \t "https://zhidao.baidu.com/question/_blank"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549401053?sharesource=qq&amp;title=%E8%A7%A3%E9%87%8A%E4%B8%80%E4%B8%8B%E7%AE%A1%E7%90%86%E5%AD%A6%E7%9A%845%E4%B8%AAw%E5%92%8C1%E4%B8%AAh?_%E7%99%BE%E5%BA%A6%E7%9F%A5%E9%81%93&amp;pics=https://gss0.bdstatic.com/70cFsjip0QIZ8tyhnq/img/iknow/zhidaologo.png" \t "https://zhidao.baidu.com/question/_blank"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549401053?sharesource=qzone&amp;title=%E8%A7%A3%E9%87%8A%E4%B8%80%E4%B8%8B%E7%AE%A1%E7%90%86%E5%AD%A6%E7%9A%845%E4%B8%AAw%E5%92%8C1%E4%B8%AAh?_%E7%99%BE%E5%BA%A6%E7%9F%A5%E9%81%93&amp;pics=https://gss0.bdstatic.com/70cFsjip0QIZ8tyhnq/img/iknow/zhidaologo.png" \t "https://zhidao.baidu.com/question/_blank"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匿名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2585 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6" w:space="21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4B4BB"/>
          <w:spacing w:val="0"/>
          <w:kern w:val="0"/>
          <w:sz w:val="18"/>
          <w:szCs w:val="18"/>
          <w:shd w:val="clear" w:fill="FFFFFF"/>
          <w:lang w:val="en-US" w:eastAsia="zh-CN" w:bidi="ar"/>
        </w:rPr>
        <w:t>推荐于2016-01-10 20:34:51</w:t>
      </w:r>
      <w:r>
        <w:rPr>
          <w:rFonts w:hint="default" w:ascii="PingFang SC" w:hAnsi="PingFang SC" w:eastAsia="PingFang SC" w:cs="PingFang SC"/>
          <w:i w:val="0"/>
          <w:caps w:val="0"/>
          <w:color w:val="35B558"/>
          <w:spacing w:val="0"/>
          <w:kern w:val="0"/>
          <w:sz w:val="33"/>
          <w:szCs w:val="33"/>
          <w:shd w:val="clear" w:fill="FFFFFF"/>
          <w:lang w:val="en-US" w:eastAsia="zh-CN" w:bidi="ar"/>
        </w:rPr>
        <w:t>最佳答案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管理学的5个w和1个h是5W1H工作方法，是将工作目标分解开来逐个分析、解决的工作方法。它对要解决问题的目的、对象、地点、时间、人员和方法提出一系列的询问，并寻求解决问题的答案。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其中5W表示：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（1）Why——为什么干这件事？（目的）；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（2）What——怎么回事？（对象）；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（3）Where——在什么地方执行？（地点）；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（4）When——什么时间执行？什么时间完成？（时间）；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（5）Who——由谁执行？（人员）。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1H表示：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（1）How——怎样执行？采取那些有效措施？（方法）。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E60A0"/>
    <w:rsid w:val="2F0E60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2017-03-02T02:27:00Z</dcterms:created>
  <dc:creator>Administrator</dc:creator>
  <cp:lastModifiedBy>Administrator</cp:lastModifiedBy>
  <dcterms:modified xsi:type="dcterms:W3CDTF">2017-03-02T02:28:08Z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