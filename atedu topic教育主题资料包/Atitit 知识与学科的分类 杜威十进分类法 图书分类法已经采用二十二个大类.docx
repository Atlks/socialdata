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/>
          <w:lang w:val="en-US" w:eastAsia="zh-CN"/>
        </w:rPr>
        <w:t xml:space="preserve">Atitit 知识与学科的分类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  <w:t>杜威十进分类法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  <w:t>图书分类法已经采用二十二个大类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854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i w:val="0"/>
          <w:caps w:val="0"/>
          <w:color w:val="333333"/>
          <w:spacing w:val="0"/>
          <w:kern w:val="2"/>
          <w:sz w:val="21"/>
          <w:szCs w:val="25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b w:val="0"/>
              <w:i w:val="0"/>
              <w:caps w:val="0"/>
              <w:color w:val="333333"/>
              <w:spacing w:val="0"/>
              <w:sz w:val="25"/>
              <w:szCs w:val="25"/>
            </w:rPr>
            <w:fldChar w:fldCharType="begin"/>
          </w:r>
          <w:r>
            <w:rPr>
              <w:rFonts w:ascii="微软雅黑" w:hAnsi="微软雅黑" w:eastAsia="微软雅黑" w:cs="微软雅黑"/>
              <w:b w:val="0"/>
              <w:i w:val="0"/>
              <w:caps w:val="0"/>
              <w:color w:val="333333"/>
              <w:spacing w:val="0"/>
              <w:sz w:val="25"/>
              <w:szCs w:val="25"/>
            </w:rPr>
            <w:instrText xml:space="preserve">TOC \o "1-3" \h \u </w:instrText>
          </w:r>
          <w:r>
            <w:rPr>
              <w:rFonts w:ascii="微软雅黑" w:hAnsi="微软雅黑" w:eastAsia="微软雅黑" w:cs="微软雅黑"/>
              <w:b w:val="0"/>
              <w:i w:val="0"/>
              <w:caps w:val="0"/>
              <w:color w:val="333333"/>
              <w:spacing w:val="0"/>
              <w:sz w:val="25"/>
              <w:szCs w:val="25"/>
            </w:rPr>
            <w:fldChar w:fldCharType="separate"/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0"/>
              <w:szCs w:val="25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instrText xml:space="preserve"> HYPERLINK \l _Toc10403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类知识的积累是一个从少到多的过程</w:t>
          </w:r>
          <w:r>
            <w:tab/>
          </w:r>
          <w:r>
            <w:fldChar w:fldCharType="begin"/>
          </w:r>
          <w:r>
            <w:instrText xml:space="preserve"> PAGEREF _Toc10403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0"/>
              <w:szCs w:val="25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0"/>
              <w:szCs w:val="25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instrText xml:space="preserve"> HYPERLINK \l _Toc19261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杜威十进分类法（Dewey Decimal Classification，DDC）</w:t>
          </w:r>
          <w:r>
            <w:tab/>
          </w:r>
          <w:r>
            <w:fldChar w:fldCharType="begin"/>
          </w:r>
          <w:r>
            <w:instrText xml:space="preserve"> PAGEREF _Toc19261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0"/>
              <w:szCs w:val="25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0"/>
              <w:szCs w:val="25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instrText xml:space="preserve"> HYPERLINK \l _Toc12767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图书分类里里"二十二大类的一级类目",指的是什么?</w:t>
          </w:r>
          <w:r>
            <w:tab/>
          </w:r>
          <w:r>
            <w:fldChar w:fldCharType="begin"/>
          </w:r>
          <w:r>
            <w:instrText xml:space="preserve"> PAGEREF _Toc12767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0"/>
              <w:szCs w:val="25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0"/>
              <w:szCs w:val="25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instrText xml:space="preserve"> HYPERLINK \l _Toc27864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szCs w:val="30"/>
            </w:rPr>
            <w:t xml:space="preserve">2.1.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0"/>
              <w:shd w:val="clear" w:fill="FFFFFF"/>
            </w:rPr>
            <w:t>1条回答</w:t>
          </w:r>
          <w:r>
            <w:tab/>
          </w:r>
          <w:r>
            <w:fldChar w:fldCharType="begin"/>
          </w:r>
          <w:r>
            <w:instrText xml:space="preserve"> PAGEREF _Toc27864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0"/>
              <w:szCs w:val="25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0"/>
              <w:szCs w:val="25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instrText xml:space="preserve"> HYPERLINK \l _Toc8388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bdr w:val="none" w:color="auto" w:sz="0" w:space="0"/>
              <w:shd w:val="clear" w:fill="FFFFFF"/>
              <w:lang w:val="en-US" w:eastAsia="zh-CN" w:bidi="ar"/>
            </w:rPr>
            <w:t xml:space="preserve">2.2.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图书分类法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《中国图书馆图书分类法》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分为组五个基本部类，二十二个基本大类。</w:t>
          </w:r>
          <w:r>
            <w:tab/>
          </w:r>
          <w:r>
            <w:fldChar w:fldCharType="begin"/>
          </w:r>
          <w:r>
            <w:instrText xml:space="preserve"> PAGEREF _Toc8388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0"/>
              <w:szCs w:val="25"/>
            </w:rPr>
            <w:fldChar w:fldCharType="end"/>
          </w:r>
        </w:p>
        <w:p>
          <w:pPr>
            <w:rPr>
              <w:rFonts w:ascii="微软雅黑" w:hAnsi="微软雅黑" w:eastAsia="微软雅黑" w:cs="微软雅黑"/>
              <w:b w:val="0"/>
              <w:i w:val="0"/>
              <w:caps w:val="0"/>
              <w:color w:val="333333"/>
              <w:spacing w:val="0"/>
              <w:sz w:val="25"/>
              <w:szCs w:val="25"/>
            </w:rPr>
          </w:pP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0"/>
              <w:szCs w:val="25"/>
            </w:rPr>
            <w:fldChar w:fldCharType="end"/>
          </w:r>
          <w:bookmarkStart w:id="6" w:name="_GoBack"/>
          <w:bookmarkEnd w:id="6"/>
        </w:p>
      </w:sdtContent>
    </w:sdt>
    <w:p>
      <w:pPr>
        <w:pStyle w:val="3"/>
        <w:ind w:left="575" w:leftChars="0" w:hanging="575" w:firstLineChars="0"/>
      </w:pPr>
      <w:bookmarkStart w:id="0" w:name="_Toc10403"/>
      <w:r>
        <w:t>类知识的积累是一个从少到多的过程</w:t>
      </w:r>
      <w:bookmarkEnd w:id="0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  <w:t>。在孔夫子那个时代，老先生一人就能传授六种技能：礼、乐、射、御、书、数，横跨文理技术艺术军事，博学多能。苏格拉底的专业是什么？按今天的学科分类也是包罗万象的人。但是随着人类知识总量的增加，那种横跨多个学科的学者已经不多见了。人们不得不把这些知识的相近程度来分门别类，这就出现了学科的概念。特别近两百年以来，人类社会逐步进入了知识剧增的时代。曾几何时，中国人还习惯于用经史子集四种分类来组织所有的书籍。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  <w:t>1876年出现了《杜威十进分类法》，奠定了现代图书分类的基础。而现行的中国图书分类法已经采用二十二个大类来组织图书了。图书的分类和学科的区分非常相似，都是按照知识的相近程度来分类组合的。可以这样说，学科是按照知识的相近程度聚类而成的知识群。从教育过程这个层面来看，专业是为了培养某种学科和社会产业分工的人才而组成的课程群。知识的增量到了一定程度，就分离出新的学科。社会分工细化到一定程度，就产生新的职业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9261"/>
      <w:r>
        <w:rPr>
          <w:rFonts w:hint="eastAsia"/>
          <w:lang w:val="en-US" w:eastAsia="zh-CN"/>
        </w:rPr>
        <w:t>杜威十进分类法（Dewey Decimal Classification，DDC）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是广为全球各地图书馆使用的分类法，由美国图书馆专家麦尔威·杜威（Melvil Dewey）发明。杜威最早在1873年时有此分类构想，而于1876年正式出版。目前，负责DDC出版的是Forest Press，而它于1988年成为OCLC下的一个部门。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DDC已被全球超过135个国家的图书馆使用，并且被翻译逾30种语言，包括阿拉伯文、中文、法文、希腊文、希伯来文、意大利文、波斯文、俄文、西班牙文 及土耳其文等。在美国，有95%的公共图书馆及学校图书馆、25%的学院及大学图书馆及20%的专门图书馆使用DDC。此外，DDC更能用来组织网际网络 上的各种资源。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DDC共出版两种版本形式：完整版及节缩版，其中节缩版主要是提供馆藏量低于20,000册的图书馆使用。完整版在1996年出版的第21版，共计四大册，内容分为九大部分：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第一册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中主要是描述21版新增特色、杜威十进分类法简介及使用方法、名词解释及索引、复分表及20版与21版之间之异同比较；</w:t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第二册及第三册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则是分类法的全文；</w:t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第四册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则是提供相关索引（Relative Index）及实际进行分类时之指引。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2003年9月OCLC正式出版了DDC第22版的印刷版，即DDC22，其电子版已于2003年6月推出。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DDC22对DDC21进行了全面的常规修订，即对类目进行了增、删、改，主要包括：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1）修订复分表：取消附表7（人员复分表），将附表5的名称由“人种、种族和民族表”改为“种族和民族表”，并对其中有关种族发展的类目进行了适当的修改和删减；对附表2、附表3、附表6页进行了一些必要的修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（2）修改类名：主要是为了适应科学技术的发展和科学术语的变化。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（3）插入新主题：主要是增加了许多新类号和新词。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调整类目位置。DDC22根据社会和科学技术的发展，对一些明显不合逻辑或者不合时宜的类目进行了删改和调整。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另外的一个重大修订是对DDC手册进行了大幅度的删节，即把手册中一些容易在分类表中表达的信息转移出去，并删除手册与分类表重复的冗余信息。 </w:t>
      </w:r>
    </w:p>
    <w:p>
      <w:pPr>
        <w:pStyle w:val="2"/>
        <w:rPr>
          <w:rFonts w:hint="eastAsia"/>
        </w:rPr>
      </w:pPr>
      <w:bookmarkStart w:id="2" w:name="_Toc12767"/>
      <w:r>
        <w:rPr>
          <w:rFonts w:hint="eastAsia"/>
        </w:rPr>
        <w:t>图书分类里里"二十二大类的一级类目",指的是什么?</w:t>
      </w:r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375" w:afterAutospacing="0" w:line="435" w:lineRule="atLeast"/>
        <w:ind w:left="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EADB6"/>
          <w:spacing w:val="0"/>
          <w:sz w:val="18"/>
          <w:szCs w:val="18"/>
          <w:u w:val="none"/>
        </w:rPr>
      </w:pPr>
      <w:ins w:id="0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"https://zhidao.baidu.com/question/javascript:void(0)" \t "https://zhidao.baidu.com/question/_blank" </w:instrText>
        </w:r>
      </w:ins>
      <w:ins w:id="2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v.t.sina.com.cn/share/share.php?url=http://zhidao.baidu.com/question/497925352?sharesource=weibo&amp;title=%E5%9B%BE%E4%B9%A6%E5%88%86%E7%B1%BB%E9%87%8C%E9%87%8C"%E4%BA%8C%E5%8D%81%E4%BA%8C%E5%A4%A7%E7%B1%BB%E7%9A%84%E4%B8%80%E7%BA%A7%E7%B1%BB%E7%9B%AE",%E6%8C%87%E7%9A%84%E6%98%AF%E4%BB%80%E4%B9%88?_%E7%99%BE%E5%BA%A6%E7%9F%A5%E9%81%93&amp;pic=https://gss0.bdstatic.com/70cFsjip0QIZ8tyhnq/img/iknow/zhidaologo.png" \t "https://zhidao.baidu.com/question/_blank" </w:instrText>
        </w:r>
      </w:ins>
      <w:ins w:id="6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7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8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9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connect.qq.com/widget/shareqq/index.html?url=http://zhidao.baidu.com/question/497925352?sharesource=qq&amp;title=%E5%9B%BE%E4%B9%A6%E5%88%86%E7%B1%BB%E9%87%8C%E9%87%8C"%E4%BA%8C%E5%8D%81%E4%BA%8C%E5%A4%A7%E7%B1%BB%E7%9A%84%E4%B8%80%E7%BA%A7%E7%B1%BB%E7%9B%AE",%E6%8C%87%E7%9A%84%E6%98%AF%E4%BB%80%E4%B9%88?_%E7%99%BE%E5%BA%A6%E7%9F%A5%E9%81%93&amp;pics=https://gss0.bdstatic.com/70cFsjip0QIZ8tyhnq/img/iknow/zhidaologo.png" \t "https://zhidao.baidu.com/question/_blank" </w:instrText>
        </w:r>
      </w:ins>
      <w:ins w:id="10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1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12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sns.qzone.qq.com/cgi-bin/qzshare/cgi_qzshare_onekey?url=http://zhidao.baidu.com/question/497925352?sharesource=qzone&amp;title=%E5%9B%BE%E4%B9%A6%E5%88%86%E7%B1%BB%E9%87%8C%E9%87%8C"%E4%BA%8C%E5%8D%81%E4%BA%8C%E5%A4%A7%E7%B1%BB%E7%9A%84%E4%B8%80%E7%BA%A7%E7%B1%BB%E7%9B%AE",%E6%8C%87%E7%9A%84%E6%98%AF%E4%BB%80%E4%B9%88?_%E7%99%BE%E5%BA%A6%E7%9F%A5%E9%81%93&amp;pics=https://gss0.bdstatic.com/70cFsjip0QIZ8tyhnq/img/iknow/zhidaologo.png" \t "https://zhidao.baidu.com/question/_blank" </w:instrText>
        </w:r>
      </w:ins>
      <w:ins w:id="1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</w:p>
    <w:p>
      <w:pPr>
        <w:keepNext w:val="0"/>
        <w:keepLines w:val="0"/>
        <w:widowControl/>
        <w:suppressLineNumbers w:val="0"/>
        <w:spacing w:after="375" w:afterAutospacing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"https://zhidao.baidu.com/usercenter?uid=377e4069236f25705e790f06"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FFFFF"/>
        </w:rPr>
        <w:t>whguijun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8ECEE"/>
          <w:spacing w:val="0"/>
          <w:kern w:val="0"/>
          <w:sz w:val="18"/>
          <w:szCs w:val="18"/>
          <w:shd w:val="clear" w:fill="E8ECEE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浏览 5474 次 </w:t>
      </w:r>
      <w:ins w:id="16">
        <w:r>
          <w:rPr>
            <w:rFonts w:hint="eastAsia" w:ascii="微软雅黑" w:hAnsi="微软雅黑" w:eastAsia="微软雅黑" w:cs="微软雅黑"/>
            <w:b w:val="0"/>
            <w:i w:val="0"/>
            <w:caps w:val="0"/>
            <w:color w:val="E8ECEE"/>
            <w:spacing w:val="0"/>
            <w:kern w:val="0"/>
            <w:sz w:val="18"/>
            <w:szCs w:val="18"/>
            <w:u w:val="none"/>
            <w:shd w:val="clear" w:fill="E8ECEE"/>
            <w:lang w:val="en-US" w:eastAsia="zh-CN" w:bidi="ar"/>
          </w:rPr>
          <w:t>|</w:t>
        </w:r>
      </w:ins>
      <w:ins w:id="17">
        <w:r>
          <w:rPr>
            <w:rStyle w:val="15"/>
            <w:rFonts w:hint="eastAsia" w:ascii="微软雅黑" w:hAnsi="微软雅黑" w:eastAsia="微软雅黑" w:cs="微软雅黑"/>
            <w:b w:val="0"/>
            <w:i w:val="0"/>
            <w:caps w:val="0"/>
            <w:color w:val="9EAD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fldChar w:fldCharType="begin"/>
        </w:r>
      </w:ins>
      <w:ins w:id="18">
        <w:r>
          <w:rPr>
            <w:rStyle w:val="15"/>
            <w:rFonts w:hint="eastAsia" w:ascii="微软雅黑" w:hAnsi="微软雅黑" w:eastAsia="微软雅黑" w:cs="微软雅黑"/>
            <w:b w:val="0"/>
            <w:i w:val="0"/>
            <w:caps w:val="0"/>
            <w:color w:val="9EAD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instrText xml:space="preserve"> HYPERLINK "https://zhidao.baidu.com/question/497925352.html" </w:instrText>
        </w:r>
      </w:ins>
      <w:ins w:id="19">
        <w:r>
          <w:rPr>
            <w:rStyle w:val="15"/>
            <w:rFonts w:hint="eastAsia" w:ascii="微软雅黑" w:hAnsi="微软雅黑" w:eastAsia="微软雅黑" w:cs="微软雅黑"/>
            <w:b w:val="0"/>
            <w:i w:val="0"/>
            <w:caps w:val="0"/>
            <w:color w:val="9EAD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fldChar w:fldCharType="separate"/>
        </w:r>
      </w:ins>
      <w:ins w:id="20">
        <w:r>
          <w:rPr>
            <w:rStyle w:val="16"/>
            <w:rFonts w:hint="eastAsia" w:ascii="微软雅黑" w:hAnsi="微软雅黑" w:eastAsia="微软雅黑" w:cs="微软雅黑"/>
            <w:b w:val="0"/>
            <w:i w:val="0"/>
            <w:caps w:val="0"/>
            <w:color w:val="9EADB6"/>
            <w:spacing w:val="0"/>
            <w:sz w:val="18"/>
            <w:szCs w:val="18"/>
            <w:u w:val="none"/>
            <w:shd w:val="clear" w:fill="FFFFFF"/>
          </w:rPr>
          <w:t>举报</w:t>
        </w:r>
      </w:ins>
      <w:ins w:id="21">
        <w:r>
          <w:rPr>
            <w:rStyle w:val="15"/>
            <w:rFonts w:hint="eastAsia" w:ascii="微软雅黑" w:hAnsi="微软雅黑" w:eastAsia="微软雅黑" w:cs="微软雅黑"/>
            <w:b w:val="0"/>
            <w:i w:val="0"/>
            <w:caps w:val="0"/>
            <w:color w:val="9EAD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fldChar w:fldCharType="end"/>
        </w:r>
      </w:ins>
    </w:p>
    <w:p>
      <w:pPr>
        <w:keepNext w:val="0"/>
        <w:keepLines w:val="0"/>
        <w:widowControl/>
        <w:suppressLineNumbers w:val="0"/>
        <w:pBdr>
          <w:bottom w:val="single" w:color="E8ECEE" w:sz="6" w:space="11"/>
        </w:pBdr>
        <w:shd w:val="clear" w:fill="FFFFFF"/>
        <w:spacing w:after="375" w:afterAutospacing="0" w:line="30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B558"/>
          <w:spacing w:val="0"/>
          <w:kern w:val="0"/>
          <w:sz w:val="21"/>
          <w:szCs w:val="21"/>
          <w:bdr w:val="single" w:color="DAE0E4" w:sz="6" w:space="0"/>
          <w:shd w:val="clear" w:fill="FFFFFF"/>
          <w:lang w:val="en-US" w:eastAsia="zh-CN" w:bidi="ar"/>
        </w:rPr>
        <w:t>我有更好的答案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0" w:afterAutospacing="0" w:line="360" w:lineRule="atLeast"/>
        <w:ind w:left="0" w:right="0"/>
        <w:rPr>
          <w:rFonts w:hint="eastAsia" w:ascii="微软雅黑" w:hAnsi="微软雅黑" w:eastAsia="微软雅黑" w:cs="微软雅黑"/>
          <w:i w:val="0"/>
          <w:color w:val="798E99"/>
          <w:sz w:val="30"/>
          <w:szCs w:val="30"/>
        </w:rPr>
      </w:pPr>
      <w:bookmarkStart w:id="3" w:name="_Toc27864"/>
      <w:r>
        <w:rPr>
          <w:rFonts w:hint="eastAsia" w:ascii="微软雅黑" w:hAnsi="微软雅黑" w:eastAsia="微软雅黑" w:cs="微软雅黑"/>
          <w:i w:val="0"/>
          <w:caps w:val="0"/>
          <w:color w:val="798E99"/>
          <w:spacing w:val="0"/>
          <w:sz w:val="30"/>
          <w:szCs w:val="30"/>
          <w:bdr w:val="none" w:color="auto" w:sz="0" w:space="0"/>
          <w:shd w:val="clear" w:fill="FFFFFF"/>
        </w:rPr>
        <w:t>1条回答</w:t>
      </w:r>
      <w:bookmarkEnd w:id="3"/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bookmarkStart w:id="4" w:name="here"/>
      <w:bookmarkEnd w:id="4"/>
      <w:bookmarkStart w:id="5" w:name="_Toc8388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图书分类法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"https://www.baidu.com/s?wd=%E3%80%8A%E4%B8%AD%E5%9B%BD%E5%9B%BE%E4%B9%A6%E9%A6%86%E5%9B%BE%E4%B9%A6%E5%88%86%E7%B1%BB%E6%B3%95%E3%80%8B&amp;tn=SE_PcZhidaonwhc_ngpagmjz&amp;rsv_dl=gh_pc_zhidao"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t>《中国图书馆图书分类法》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分为组五个基本部类，二十二个基本大类。</w:t>
      </w:r>
      <w:bookmarkEnd w:id="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0" w:after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五个基本部类是：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1、马克思主义、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"https://www.baidu.com/s?wd=%E5%88%97%E5%AE%81%E4%B8%BB%E4%B9%89&amp;tn=SE_PcZhidaonwhc_ngpagmjz&amp;rsv_dl=gh_pc_zhidao"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t>列宁主义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、毛泽东思想、邓小平理论；2、哲学；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3、社会科学；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4、自然科学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5、综合 类…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二十二个基本大类是：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 马克思主义、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"https://www.baidu.com/s?wd=%E5%88%97%E5%AE%81%E4%B8%BB%E4%B9%89&amp;tn=SE_PcZhidaonwhc_ngpagmjz&amp;rsv_dl=gh_pc_zhidao"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t>列宁主义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、毛泽东思想、邓小平理论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 哲学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 社会科学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 政治 法律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军事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 经济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 文化 科学 教育 体育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 语言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 文学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J 艺术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 历史 地理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 自然科学总论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 数理科学和化学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 天文学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Q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"https://www.baidu.com/s?wd=%E7%94%9F%E7%89%A9%E7%A7%91%E5%AD%A6&amp;tn=SE_PcZhidaonwhc_ngpagmjz&amp;rsv_dl=gh_pc_zhidao"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t>生物科学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 医药 卫生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"https://www.baidu.com/s?wd=%E5%86%9C%E4%B8%9A%E7%A7%91%E5%AD%A6&amp;tn=SE_PcZhidaonwhc_ngpagmjz&amp;rsv_dl=gh_pc_zhidao"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t>农业科学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 工业技术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 交通运输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 航空 航天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 环境科学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Z 综合性图书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以上22个基本大类，叫做一级类目，在这个基础上，根据图书的不同属性，往下展开又分为若干个类，叫做二级类目，再往下展开的，分别是三级，四级，五级类目。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我们可以以I类，即文学大类为例来认识图书分类的体系结构是如何展开的。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I文学...........................一级类目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O文学理论......................二级类目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1世界文学......................二级类目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2中国文学......................二级类目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21作品集......................三级类目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22诗歌、韵文...................三级类目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 戏剧........................三级类目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 小说........................三级类目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242 古代作品.................四级类目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246 五四以后作品.............四级类目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247 建国后作品...............四级类目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.4 章回小说................五级类目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.5 新体长篇、中篇小说......五级类目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.6 新篇短篇小说............五级类目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.8 故事....................五级类目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36421"/>
    <w:multiLevelType w:val="multilevel"/>
    <w:tmpl w:val="9743642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B9A4B5F"/>
    <w:multiLevelType w:val="singleLevel"/>
    <w:tmpl w:val="2B9A4B5F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00D1B"/>
    <w:rsid w:val="1B905119"/>
    <w:rsid w:val="1C435ECE"/>
    <w:rsid w:val="26BC4A85"/>
    <w:rsid w:val="41756026"/>
    <w:rsid w:val="4ADB516C"/>
    <w:rsid w:val="59004636"/>
    <w:rsid w:val="6D535020"/>
    <w:rsid w:val="736D2823"/>
    <w:rsid w:val="73EF30ED"/>
    <w:rsid w:val="77732E27"/>
    <w:rsid w:val="7D241B43"/>
    <w:rsid w:val="7EE0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2018-05-27T02:49:00Z</dcterms:created>
  <dc:creator>ATI老哇的爪子007</dc:creator>
  <cp:lastModifiedBy>ATI老哇的爪子007</cp:lastModifiedBy>
  <dcterms:modified xsi:type="dcterms:W3CDTF">2018-05-27T02:54:01Z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