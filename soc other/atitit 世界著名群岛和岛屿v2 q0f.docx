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Atitit.世界著名群岛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</w:rPr>
        <w:t>克尔格伦群岛（Kerguelen Islands</w:t>
      </w:r>
      <w:r>
        <w:tab/>
      </w:r>
      <w:r>
        <w:fldChar w:fldCharType="begin"/>
      </w:r>
      <w:r>
        <w:instrText xml:space="preserve"> PAGEREF _Toc28518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 xml:space="preserve">2. </w:t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是位于太平洋中部的岛国，由33个岛屿组成</w:t>
      </w:r>
      <w:r>
        <w:tab/>
      </w:r>
      <w:r>
        <w:fldChar w:fldCharType="begin"/>
      </w:r>
      <w:r>
        <w:instrText xml:space="preserve"> PAGEREF _Toc6431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Cs w:val="24"/>
        </w:rPr>
        <w:t xml:space="preserve">3. </w:t>
      </w:r>
      <w:r>
        <w:rPr>
          <w:rFonts w:ascii="宋体" w:hAnsi="宋体" w:eastAsia="宋体" w:cs="宋体"/>
          <w:color w:val="999999"/>
          <w:szCs w:val="24"/>
        </w:rPr>
        <w:t>[词典]</w:t>
      </w:r>
      <w:r>
        <w:rPr>
          <w:rFonts w:ascii="宋体" w:hAnsi="宋体" w:eastAsia="宋体" w:cs="宋体"/>
          <w:szCs w:val="24"/>
        </w:rPr>
        <w:t>莱恩群岛(位于中太平洋);</w:t>
      </w:r>
      <w:r>
        <w:tab/>
      </w:r>
      <w:r>
        <w:fldChar w:fldCharType="begin"/>
      </w:r>
      <w:r>
        <w:instrText xml:space="preserve"> PAGEREF _Toc25940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库克群岛</w:t>
      </w:r>
      <w:r>
        <w:tab/>
      </w:r>
      <w:r>
        <w:fldChar w:fldCharType="begin"/>
      </w:r>
      <w:r>
        <w:instrText xml:space="preserve"> PAGEREF _Toc28743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Cs w:val="24"/>
          <w:shd w:val="clear" w:fill="FFFFFF"/>
        </w:rPr>
        <w:t>福克兰群岛（英语F</w:t>
      </w:r>
      <w:bookmarkStart w:id="19" w:name="_GoBack"/>
      <w:bookmarkEnd w:id="19"/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Cs w:val="24"/>
          <w:shd w:val="clear" w:fill="FFFFFF"/>
        </w:rPr>
        <w:t>alkland Islands，为英国所使用的称呼）</w:t>
      </w:r>
      <w:r>
        <w:tab/>
      </w:r>
      <w:r>
        <w:fldChar w:fldCharType="begin"/>
      </w:r>
      <w:r>
        <w:instrText xml:space="preserve"> PAGEREF _Toc23976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r>
        <w:tab/>
      </w:r>
      <w:r>
        <w:fldChar w:fldCharType="begin"/>
      </w:r>
      <w:r>
        <w:instrText xml:space="preserve"> PAGEREF _Toc5129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r>
        <w:tab/>
      </w:r>
      <w:r>
        <w:fldChar w:fldCharType="begin"/>
      </w:r>
      <w:r>
        <w:instrText xml:space="preserve"> PAGEREF _Toc14788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毛里求斯(madagaskar east)</w:t>
      </w:r>
      <w:r>
        <w:tab/>
      </w:r>
      <w:r>
        <w:fldChar w:fldCharType="begin"/>
      </w:r>
      <w:r>
        <w:instrText xml:space="preserve"> PAGEREF _Toc24750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社会群岛</w:t>
      </w:r>
      <w:r>
        <w:tab/>
      </w:r>
      <w:r>
        <w:fldChar w:fldCharType="begin"/>
      </w:r>
      <w:r>
        <w:instrText xml:space="preserve"> PAGEREF _Toc2964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</w:rPr>
        <w:t>洛克群岛</w:t>
      </w:r>
      <w:r>
        <w:tab/>
      </w:r>
      <w:r>
        <w:fldChar w:fldCharType="begin"/>
      </w:r>
      <w:r>
        <w:instrText xml:space="preserve"> PAGEREF _Toc13349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>可可斯岛</w:t>
      </w:r>
      <w:r>
        <w:tab/>
      </w:r>
      <w:r>
        <w:fldChar w:fldCharType="begin"/>
      </w:r>
      <w:r>
        <w:instrText xml:space="preserve"> PAGEREF _Toc26135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color w:val="252525"/>
          <w:spacing w:val="0"/>
          <w:szCs w:val="24"/>
          <w:shd w:val="clear" w:fill="FFFFFF"/>
        </w:rPr>
        <w:t xml:space="preserve">12.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科隆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（Archipiélago de Colón、西班牙语：Islas Galapagos）：即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t>加拉帕戈斯群岛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</w:rPr>
        <w:t>。隶</w:t>
      </w:r>
      <w:r>
        <w:tab/>
      </w:r>
      <w:r>
        <w:fldChar w:fldCharType="begin"/>
      </w:r>
      <w:r>
        <w:instrText xml:space="preserve"> PAGEREF _Toc5885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i w:val="0"/>
          <w:szCs w:val="24"/>
        </w:rPr>
        <w:t xml:space="preserve">13.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36"/>
          <w:shd w:val="clear" w:fill="FFFFFF"/>
        </w:rPr>
        <w:t>我国著名的群岛</w:t>
      </w:r>
      <w:r>
        <w:tab/>
      </w:r>
      <w:r>
        <w:fldChar w:fldCharType="begin"/>
      </w:r>
      <w:r>
        <w:instrText xml:space="preserve"> PAGEREF _Toc4872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Cs w:val="45"/>
          <w:shd w:val="clear" w:fill="FFFFFF"/>
        </w:rPr>
        <w:t xml:space="preserve">14.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Cs w:val="45"/>
          <w:shd w:val="clear" w:fill="FFFFFF"/>
        </w:rPr>
        <w:t>库克群岛</w:t>
      </w:r>
      <w:r>
        <w:tab/>
      </w:r>
      <w:r>
        <w:fldChar w:fldCharType="begin"/>
      </w:r>
      <w:r>
        <w:instrText xml:space="preserve"> PAGEREF _Toc2530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15.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shd w:val="clear" w:fill="FFFFFF"/>
        </w:rPr>
        <w:t>图瓦卢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shd w:val="clear" w:fill="FFFFFF"/>
        </w:rPr>
        <w:t>瑙鲁</w:t>
      </w:r>
      <w:r>
        <w:tab/>
      </w:r>
      <w:r>
        <w:fldChar w:fldCharType="begin"/>
      </w:r>
      <w:r>
        <w:instrText xml:space="preserve"> PAGEREF _Toc24274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16.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shd w:val="clear" w:fill="FFFFFF"/>
        </w:rPr>
        <w:t>斐济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_Toc1085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17. </w:t>
      </w:r>
      <w:r>
        <w:rPr>
          <w:rFonts w:hint="eastAsia"/>
        </w:rPr>
        <w:t>社会群岛</w:t>
      </w:r>
      <w:r>
        <w:tab/>
      </w:r>
      <w:r>
        <w:fldChar w:fldCharType="begin"/>
      </w:r>
      <w:r>
        <w:instrText xml:space="preserve"> PAGEREF _Toc30012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18.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_Toc21679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18.1. </w:t>
      </w:r>
      <w:r>
        <w:t>塔斯马尼亚</w:t>
      </w:r>
      <w:r>
        <w:tab/>
      </w:r>
      <w:r>
        <w:fldChar w:fldCharType="begin"/>
      </w:r>
      <w:r>
        <w:instrText xml:space="preserve"> PAGEREF _Toc23669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518"/>
      <w:r>
        <w:rPr>
          <w:rFonts w:hint="eastAsia"/>
        </w:rPr>
        <w:t>克尔格伦群岛（Kerguelen Islands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主岛由克尔格伦主岛和大约300多个小岛组成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1" w:name="_Toc6431"/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是位于太平洋中部的岛国，由33个岛屿组成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bookmarkStart w:id="2" w:name="_Toc25940"/>
      <w:r>
        <w:rPr>
          <w:rFonts w:ascii="宋体" w:hAnsi="宋体" w:eastAsia="宋体" w:cs="宋体"/>
          <w:color w:val="999999"/>
          <w:sz w:val="24"/>
          <w:szCs w:val="24"/>
        </w:rPr>
        <w:t>[词典]</w:t>
      </w:r>
      <w:r>
        <w:rPr>
          <w:rFonts w:ascii="宋体" w:hAnsi="宋体" w:eastAsia="宋体" w:cs="宋体"/>
          <w:sz w:val="24"/>
          <w:szCs w:val="24"/>
        </w:rPr>
        <w:t>莱恩群岛(位于中太平洋);</w:t>
      </w:r>
      <w:bookmarkEnd w:id="2"/>
    </w:p>
    <w:p>
      <w:pPr>
        <w:keepNext w:val="0"/>
        <w:keepLines w:val="0"/>
        <w:widowControl/>
        <w:suppressLineNumbers w:val="0"/>
        <w:shd w:val="clear" w:fill="FFFFFF"/>
        <w:wordWrap/>
        <w:spacing w:line="30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It includes the former Gilbert Islands, Ocean Island, and the Phoenix and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islands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Style w:val="16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16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它包括以前的吉尔伯特群岛，大洋岛，菲尼克斯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群岛和莱恩群岛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0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"http://www.baidu.com/link?url=R0lv7hk9skr-sxeMOHIHVhg9j-VMCgUSA9SjbnXTLA0JkUoz-QGOAQ5MXiS99h-5clqGtjBUyfQwubsLO9MnhDcjvqJaSAn5VcIi9WwUncZGiRJ-MfQUZACzNUSgs-p-"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双语例句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"http://www.baidu.com/link?url=R0lv7hk9skr-sxeMOHIHVhg9j-VMCgUSA9SjbnXTLA0JkUoz-QGOAQ5MXiS99h-5clqGtjBUyfQwubsLO9Mnh2ADB0wMKQgfLiX_h4sJrJZ6m5UNlaGtXtk5bkVNP0iV"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百度知道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8743"/>
      <w:r>
        <w:rPr>
          <w:rFonts w:hint="eastAsia"/>
          <w:lang w:val="en-US" w:eastAsia="zh-CN"/>
        </w:rPr>
        <w:t>库克群岛</w:t>
      </w:r>
      <w:bookmarkEnd w:id="3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23976"/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福克兰群岛（英语Falkland Islands，为英国所使用的称呼）</w:t>
      </w:r>
      <w:bookmarkEnd w:id="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该群岛是一位于南大西洋的群岛，分为东福克兰群岛和西福克兰群岛，总计有778座小岛，总面积12,173平方公里</w:t>
      </w:r>
    </w:p>
    <w:p>
      <w:pPr>
        <w:pStyle w:val="2"/>
        <w:rPr>
          <w:rFonts w:hint="eastAsia"/>
          <w:lang w:eastAsia="zh-CN"/>
        </w:rPr>
      </w:pPr>
      <w:bookmarkStart w:id="5" w:name="_Toc5129"/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4788"/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24750"/>
      <w:r>
        <w:rPr>
          <w:rFonts w:hint="eastAsia"/>
          <w:lang w:val="en-US" w:eastAsia="zh-CN"/>
        </w:rPr>
        <w:t>毛里求斯(madagaskar east)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2964"/>
      <w:r>
        <w:rPr>
          <w:rFonts w:hint="eastAsia"/>
          <w:lang w:val="en-US" w:eastAsia="zh-CN"/>
        </w:rPr>
        <w:t>社会群岛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13349"/>
      <w:r>
        <w:rPr>
          <w:rFonts w:hint="eastAsia"/>
        </w:rPr>
        <w:t>洛克群岛</w:t>
      </w:r>
      <w:bookmarkEnd w:id="9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洛克群岛在帕劳语中被称之为「Chelbacheb」，因2005年初播出的美国真人秀《幸存者》第10季帕劳篇闻名遐迩。这个群岛由250至300座岛屿构成，总陆地面积仅有18平方英里(约合47平方公里)，丰富的生态多样性是其骄傲的所在。这些石灰岩岛和珊瑚岛最高点高出海平面680英尺(约合207米)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</w:rPr>
      </w:pPr>
      <w:bookmarkStart w:id="10" w:name="_Toc26135"/>
      <w:r>
        <w:rPr>
          <w:rFonts w:hint="eastAsia"/>
        </w:rPr>
        <w:t>可可斯岛</w:t>
      </w:r>
      <w:bookmarkEnd w:id="10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有点像北方的加拉帕戈斯群岛，它孤零零地躲在太平洋一角，距离哥斯达黎加西海岸大约有340英里(550公里)。这座大致呈矩形的小岛，面积是9.2平方英里(约合23.85平方公里)，上面生活着一定数量的鹿、野猪、野猫和人类有意或无意引入的老鼠。尽管这里有充足的可用淡水资源，但人类从没在这里长期定居过，可可斯岛的周围水域里生活着大量海洋生物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bookmarkStart w:id="11" w:name="_Toc588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科隆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（Archipiélago de Colón、西班牙语：Islas Galapagos）：即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。隶</w:t>
      </w:r>
      <w:bookmarkEnd w:id="1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300"/>
        </w:tabs>
        <w:wordWrap w:val="0"/>
        <w:spacing w:before="0" w:beforeAutospacing="0" w:after="376" w:afterAutospacing="0" w:line="390" w:lineRule="atLeast"/>
        <w:ind w:left="0" w:right="0"/>
        <w:rPr>
          <w:rFonts w:ascii="微软雅黑" w:hAnsi="微软雅黑" w:eastAsia="微软雅黑" w:cs="微软雅黑"/>
          <w:b/>
          <w:i w:val="0"/>
          <w:sz w:val="24"/>
          <w:szCs w:val="24"/>
        </w:rPr>
      </w:pPr>
      <w:bookmarkStart w:id="12" w:name="_Toc487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我国著名的群岛</w:t>
      </w:r>
      <w:bookmarkEnd w:id="12"/>
    </w:p>
    <w:p>
      <w:pPr>
        <w:keepNext w:val="0"/>
        <w:keepLines w:val="0"/>
        <w:widowControl/>
        <w:suppressLineNumbers w:val="0"/>
        <w:pBdr>
          <w:bottom w:val="single" w:color="E8ECEE" w:sz="6" w:space="11"/>
        </w:pBdr>
        <w:shd w:val="clear" w:fill="FFFFFF"/>
        <w:wordWrap w:val="0"/>
        <w:spacing w:before="285" w:beforeAutospacing="0"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我国著名的群岛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"http://zhidao.baidu.com/javascript:void(0)" \o "" \t "http://zhidao.baidu.com/_blank"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1928615133601866267?sharesource=weibo&amp;title=%E6%88%91%E5%9B%BD%E8%91%97%E5%90%8D%E7%9A%84%E7%BE%A4%E5%B2%9B_%E7%99%BE%E5%BA%A6%E7%9F%A5%E9%81%93&amp;pic=http://img.baidu.com/img/iknow/zhidaologo.png" \t "http://zhidao.baidu.com/_blank"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1928615133601866267?sharesource=qq&amp;title=%E6%88%91%E5%9B%BD%E8%91%97%E5%90%8D%E7%9A%84%E7%BE%A4%E5%B2%9B_%E7%99%BE%E5%BA%A6%E7%9F%A5%E9%81%93&amp;pics=http://img.baidu.com/img/iknow/zhidaologo.png" \t "http://zhidao.baidu.com/_blank"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1928615133601866267?sharesource=qzone&amp;title=%E6%88%91%E5%9B%BD%E8%91%97%E5%90%8D%E7%9A%84%E7%BE%A4%E5%B2%9B_%E7%99%BE%E5%BA%A6%E7%9F%A5%E9%81%93&amp;pics=http://img.baidu.com/img/iknow/zhidaologo.png" \t "http://zhidao.baidu.com/_blank"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"http://zhidao.baidu.com/usercenter?uid=ba6230b21f4f8a6fb3c3cbfbdfa8cee1"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FFFFF"/>
        </w:rPr>
        <w:t>赵永春39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28 次  2016-09-06 21:24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6" w:space="21"/>
          <w:right w:val="none" w:color="auto" w:sz="0" w:space="0"/>
        </w:pBdr>
        <w:shd w:val="clear" w:fill="FFFFFF"/>
        <w:spacing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4B4BB"/>
          <w:spacing w:val="0"/>
          <w:kern w:val="0"/>
          <w:sz w:val="18"/>
          <w:szCs w:val="18"/>
          <w:shd w:val="clear" w:fill="FFFFFF"/>
          <w:lang w:val="en-US" w:eastAsia="zh-CN" w:bidi="ar"/>
        </w:rPr>
        <w:t>2016-09-06 21:35</w:t>
      </w:r>
      <w:r>
        <w:rPr>
          <w:rFonts w:hint="eastAsia" w:ascii="微软雅黑" w:hAnsi="微软雅黑" w:eastAsia="微软雅黑" w:cs="微软雅黑"/>
          <w:i w:val="0"/>
          <w:caps w:val="0"/>
          <w:color w:val="35B558"/>
          <w:spacing w:val="0"/>
          <w:kern w:val="0"/>
          <w:sz w:val="33"/>
          <w:szCs w:val="33"/>
          <w:shd w:val="clear" w:fill="FFFFFF"/>
          <w:lang w:val="en-US" w:eastAsia="zh-CN" w:bidi="ar"/>
        </w:rPr>
        <w:t>最佳答案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"https://www.baidu.com/s?wd=%E8%88%9F%E5%B1%B1%E7%BE%A4%E5%B2%9B&amp;tn=44039180_cpr&amp;fenlei=mv6quAkxTZn0IZRqIHckPjm4nH00T1dBuH0sn1msuhFWn1fLuHcs0ZwV5Hcvrjm3rH6sPfKWUMw85HfYnjn4nH6sgvPsT6KdThsqpZwYTjCEQLGCpyw9Uz4Bmy-bIi4WUvYETgN-TLwGUv3EnHbzrjmkPHD1n1msnH6vPWcvPs"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舟山群岛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：为我国最大群岛，古称海中洲，位于长江口以南、杭州湾以东的浙江省北部海域。共有岛屿1339个（占了我国海岛总数的1/5），其中1平方公里以上的大岛有58个，最大的岛是舟山岛。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长山群岛：位于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"https://www.baidu.com/s?wd=%E8%BE%BD%E4%B8%9C%E5%8D%8A%E5%B2%9B&amp;tn=44039180_cpr&amp;fenlei=mv6quAkxTZn0IZRqIHckPjm4nH00T1dBuH0sn1msuhFWn1fLuHcs0ZwV5Hcvrjm3rH6sPfKWUMw85HfYnjn4nH6sgvPsT6KdThsqpZwYTjCEQLGCpyw9Uz4Bmy-bIi4WUvYETgN-TLwGUv3EnHbzrjmkPHD1n1msnH6vPWcvPs"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辽东半岛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大连市东南，由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"https://www.baidu.com/s?wd=%E5%A4%A7%E9%95%BF%E5%B1%B1%E5%B2%9B&amp;tn=44039180_cpr&amp;fenlei=mv6quAkxTZn0IZRqIHckPjm4nH00T1dBuH0sn1msuhFWn1fLuHcs0ZwV5Hcvrjm3rH6sPfKWUMw85HfYnjn4nH6sgvPsT6KdThsqpZwYTjCEQLGCpyw9Uz4Bmy-bIi4WUvYETgN-TLwGUv3EnHbzrjmkPHD1n1msnH6vPWcvPs"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大长山岛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"https://www.baidu.com/s?wd=%E5%B0%8F%E9%95%BF%E5%B1%B1%E5%B2%9B&amp;tn=44039180_cpr&amp;fenlei=mv6quAkxTZn0IZRqIHckPjm4nH00T1dBuH0sn1msuhFWn1fLuHcs0ZwV5Hcvrjm3rH6sPfKWUMw85HfYnjn4nH6sgvPsT6KdThsqpZwYTjCEQLGCpyw9Uz4Bmy-bIi4WUvYETgN-TLwGUv3EnHbzrjmkPHD1n1msnH6vPWcvPs"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小长山岛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、獐子岛、广鹿岛、石城岛、海洋岛等142个岛屿组成。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庙岛群岛：位于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"https://www.baidu.com/s?wd=%E5%B1%B1%E4%B8%9C%E5%8D%8A%E5%B2%9B&amp;tn=44039180_cpr&amp;fenlei=mv6quAkxTZn0IZRqIHckPjm4nH00T1dBuH0sn1msuhFWn1fLuHcs0ZwV5Hcvrjm3rH6sPfKWUMw85HfYnjn4nH6sgvPsT6KdThsqpZwYTjCEQLGCpyw9Uz4Bmy-bIi4WUvYETgN-TLwGUv3EnHbzrjmkPHD1n1msnH6vPWcvPs"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山东半岛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烟台市西北，由32个岛屿组成，其主岛又称长岛（旧名长山岛，分为南岛和北岛），古称沙门岛。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"https://www.baidu.com/s?wd=%E4%B8%87%E5%B1%B1%E7%BE%A4%E5%B2%9B&amp;tn=44039180_cpr&amp;fenlei=mv6quAkxTZn0IZRqIHckPjm4nH00T1dBuH0sn1msuhFWn1fLuHcs0ZwV5Hcvrjm3rH6sPfKWUMw85HfYnjn4nH6sgvPsT6KdThsqpZwYTjCEQLGCpyw9Uz4Bmy-bIi4WUvYETgN-TLwGUv3EnHbzrjmkPHD1n1msnH6vPWcvPs"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万山群岛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：位于珠江入海口，共有大小岛屿300多个，分由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A6%99%E6%B8%AF%E7%89%B9%E5%88%AB%E8%A1%8C%E6%94%BF%E5%8C%BA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香港特别行政区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和广东珠海市管辖。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"https://www.baidu.com/s?wd=%E4%B8%9C%E6%B2%99%E7%BE%A4%E5%B2%9B&amp;tn=44039180_cpr&amp;fenlei=mv6quAkxTZn0IZRqIHckPjm4nH00T1dBuH0sn1msuhFWn1fLuHcs0ZwV5Hcvrjm3rH6sPfKWUMw85HfYnjn4nH6sgvPsT6KdThsqpZwYTjCEQLGCpyw9Uz4Bmy-bIi4WUvYETgN-TLwGUv3EnHbzrjmkPHD1n1msnH6vPWcvPs"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东沙群岛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：位于中国广东、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、台湾岛及菲律宾吕宋岛的中间位置，由东沙岛（为主岛，古称月牙岛）、东沙礁、南卫滩和北卫滩组成。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"https://www.baidu.com/s?wd=%E8%A5%BF%E6%B2%99%E7%BE%A4%E5%B2%9B&amp;tn=44039180_cpr&amp;fenlei=mv6quAkxTZn0IZRqIHckPjm4nH00T1dBuH0sn1msuhFWn1fLuHcs0ZwV5Hcvrjm3rH6sPfKWUMw85HfYnjn4nH6sgvPsT6KdThsqpZwYTjCEQLGCpyw9Uz4Bmy-bIi4WUvYETgN-TLwGUv3EnHbzrjmkPHD1n1msnH6vPWcvPs"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西沙群岛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：位于南海的西北部，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东南方，距三亚约330公里。内分为东西两群：偏东北的宣德群岛主要有永兴岛、东岛、北岛、赵述岛、南岛、中岛、石岛等等，偏西南的永乐群岛主要有中建岛、金银岛、甘泉岛、珊瑚岛、晋卿岛、琛航岛等等。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南沙群岛：位于南海的中南部，由230多个岛屿、沙洲、礁组成，其中有11个岛屿、5个沙洲、20个礁是露出水面的。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金门列岛：位于福建厦门之东南，由金门岛、小金门岛、大担岛、二担岛、东碇岛、北碇岛等等12个岛屿组成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18"/>
        <w:tblW w:w="432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3"/>
        <w:gridCol w:w="1625"/>
        <w:gridCol w:w="135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36"/>
                <w:szCs w:val="36"/>
                <w:lang w:val="en-US" w:eastAsia="zh-CN" w:bidi="ar"/>
              </w:rPr>
              <w:t>Vanuatu</w:t>
            </w:r>
          </w:p>
        </w:tc>
        <w:tc>
          <w:tcPr>
            <w:tcW w:w="1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英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  <w:t>[ˌvɑ:nu:ˈɑ:tu:]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35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lang w:val="en-US" w:eastAsia="zh-CN" w:bidi="ar"/>
              </w:rPr>
              <w:t>美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  <w:t>[ˌvɑnuˈɑtu]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8"/>
        <w:tblW w:w="3011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25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[词典]</w:t>
            </w:r>
          </w:p>
        </w:tc>
        <w:tc>
          <w:tcPr>
            <w:tcW w:w="252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瓦努阿图（西南太平洋岛国）;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2524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23" w:lineRule="atLeast"/>
              <w:ind w:left="0" w:firstLine="0"/>
              <w:jc w:val="left"/>
              <w:textAlignment w:val="top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马绍尔群岛（英文是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MARSHALL ISLANDS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）是密克罗尼西亚群岛最东面的岛群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特里斯坦-达库尼亚群岛（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Tristan da Cunha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）是南大西洋的一个火山群岛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Azores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葡萄牙航海家发现了亚速尔群岛，长期以来，该群岛一直是大西洋航线的重要补给点。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土阿莫土群岛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（Tuamotu Archipelago，简称Tuamotus；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onga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Marquesas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Islands</w:t>
      </w: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马克萨斯群岛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Marquesas Islands,是在太平洋中南部,法属波利尼西亚东北部的岛群,位于南纬7°50′-10°3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　高更已经长眠，不再离去，岛上的后代们，他们的生活，就像高更所希翼的那样，做梦、恋爱和唱歌。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</w:pPr>
      <w:bookmarkStart w:id="13" w:name="_Toc2530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5"/>
          <w:szCs w:val="45"/>
          <w:shd w:val="clear" w:fill="FFFFFF"/>
        </w:rPr>
        <w:t>库克群岛</w:t>
      </w:r>
      <w:bookmarkEnd w:id="13"/>
    </w:p>
    <w:p>
      <w:pPr>
        <w:pStyle w:val="2"/>
        <w:rPr>
          <w:rFonts w:hint="default"/>
        </w:rPr>
      </w:pPr>
      <w:bookmarkStart w:id="14" w:name="_Toc24274"/>
      <w:r>
        <w:fldChar w:fldCharType="begin"/>
      </w:r>
      <w:r>
        <w:instrText xml:space="preserve"> HYPERLINK "http://baike.so.com/doc/1929136.html" \t "http://baike.so.com/doc/_blank" </w:instrText>
      </w:r>
      <w: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bookmarkEnd w:id="14"/>
    </w:p>
    <w:p>
      <w:pPr>
        <w:pStyle w:val="2"/>
        <w:rPr>
          <w:rFonts w:hint="default"/>
        </w:rPr>
      </w:pPr>
      <w:bookmarkStart w:id="15" w:name="_Toc1085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15"/>
    </w:p>
    <w:p>
      <w:pPr>
        <w:pStyle w:val="2"/>
        <w:rPr>
          <w:rFonts w:hint="default"/>
        </w:rPr>
      </w:pPr>
      <w:bookmarkStart w:id="16" w:name="_Toc30012"/>
      <w:r>
        <w:rPr>
          <w:rFonts w:hint="eastAsia"/>
        </w:rPr>
        <w:t>社会群岛</w:t>
      </w:r>
      <w:bookmarkEnd w:id="16"/>
    </w:p>
    <w:p>
      <w:pPr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1679"/>
      <w:r>
        <w:rPr>
          <w:rFonts w:hint="eastAsia"/>
          <w:lang w:val="en-US" w:eastAsia="zh-CN"/>
        </w:rPr>
        <w:t>other</w:t>
      </w:r>
      <w:bookmarkEnd w:id="17"/>
    </w:p>
    <w:p>
      <w:pPr>
        <w:pStyle w:val="3"/>
      </w:pPr>
      <w:bookmarkStart w:id="18" w:name="_Toc23669"/>
      <w:r>
        <w:t>塔斯马尼亚</w:t>
      </w:r>
      <w:bookmarkEnd w:id="18"/>
    </w:p>
    <w:p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塔斯马尼亚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州是澳大利亚联邦唯一的岛州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CD044"/>
    <w:multiLevelType w:val="multilevel"/>
    <w:tmpl w:val="57ECD04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33D81"/>
    <w:rsid w:val="012272DB"/>
    <w:rsid w:val="0B42002B"/>
    <w:rsid w:val="0C505D96"/>
    <w:rsid w:val="0D5F6C08"/>
    <w:rsid w:val="18DF6940"/>
    <w:rsid w:val="1BD33017"/>
    <w:rsid w:val="1C3B75E8"/>
    <w:rsid w:val="1CAC4667"/>
    <w:rsid w:val="204B1C8C"/>
    <w:rsid w:val="209419F0"/>
    <w:rsid w:val="22C13D84"/>
    <w:rsid w:val="22FD1FCB"/>
    <w:rsid w:val="253B1929"/>
    <w:rsid w:val="27AC1752"/>
    <w:rsid w:val="2934064F"/>
    <w:rsid w:val="2A257379"/>
    <w:rsid w:val="2FA62DFF"/>
    <w:rsid w:val="31660861"/>
    <w:rsid w:val="32DF6DB0"/>
    <w:rsid w:val="36944933"/>
    <w:rsid w:val="3752692E"/>
    <w:rsid w:val="3856599B"/>
    <w:rsid w:val="38763EC9"/>
    <w:rsid w:val="38A55828"/>
    <w:rsid w:val="3E5C05C3"/>
    <w:rsid w:val="3F9F64B4"/>
    <w:rsid w:val="3FB01FAB"/>
    <w:rsid w:val="40033D81"/>
    <w:rsid w:val="471D1700"/>
    <w:rsid w:val="48562E55"/>
    <w:rsid w:val="4E161A29"/>
    <w:rsid w:val="4EB32010"/>
    <w:rsid w:val="53062616"/>
    <w:rsid w:val="531F5E18"/>
    <w:rsid w:val="548477A0"/>
    <w:rsid w:val="55BE0443"/>
    <w:rsid w:val="5BB900D8"/>
    <w:rsid w:val="5D0D1263"/>
    <w:rsid w:val="5D1667BC"/>
    <w:rsid w:val="61C049AB"/>
    <w:rsid w:val="74846044"/>
    <w:rsid w:val="749F1B2F"/>
    <w:rsid w:val="76142F97"/>
    <w:rsid w:val="78E97CA5"/>
    <w:rsid w:val="7C894B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rPr>
      <w:sz w:val="24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2016-09-29T08:13:00Z</dcterms:created>
  <dc:creator>Administrator</dc:creator>
  <cp:lastModifiedBy>Administrator</cp:lastModifiedBy>
  <dcterms:modified xsi:type="dcterms:W3CDTF">2016-10-01T13:16:45Z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