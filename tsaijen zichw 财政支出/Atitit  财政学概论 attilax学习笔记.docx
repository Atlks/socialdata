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财政学概论 attilax学习笔记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章节目录</w:t>
      </w:r>
      <w:r>
        <w:tab/>
      </w:r>
      <w:r>
        <w:fldChar w:fldCharType="begin"/>
      </w:r>
      <w:r>
        <w:instrText xml:space="preserve"> PAGEREF _Toc7459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33"/>
        </w:rPr>
        <w:t xml:space="preserve">1.2. </w:t>
      </w:r>
      <w:r>
        <w:rPr>
          <w:szCs w:val="33"/>
          <w:shd w:val="clear" w:fill="FFFFFF"/>
        </w:rPr>
        <w:t>图书目录</w:t>
      </w:r>
      <w:r>
        <w:tab/>
      </w:r>
      <w:r>
        <w:fldChar w:fldCharType="begin"/>
      </w:r>
      <w:r>
        <w:instrText xml:space="preserve"> PAGEREF _Toc24896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b/>
          <w:i w:val="0"/>
          <w:szCs w:val="24"/>
        </w:rPr>
        <w:t xml:space="preserve">2.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36"/>
          <w:shd w:val="clear" w:fill="FFFFFF"/>
        </w:rPr>
        <w:t>财政收入的分类是什么？</w:t>
      </w:r>
      <w:r>
        <w:tab/>
      </w:r>
      <w:r>
        <w:fldChar w:fldCharType="begin"/>
      </w:r>
      <w:r>
        <w:instrText xml:space="preserve"> PAGEREF _Toc22922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7459"/>
      <w:r>
        <w:rPr>
          <w:rFonts w:hint="eastAsia"/>
          <w:lang w:val="en-US" w:eastAsia="zh-CN"/>
        </w:rPr>
        <w:t>章节目录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7: 第一章 财政概念和财政职能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14: 第二章 财政支出的基本理论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20: 第三章 购买性支出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25: 第四章 转移性支出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30: 第五章 财政收入概述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36: 第六章 税收原理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44: 第七章 税收制度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51: 第八章 国债和国债市场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59: 第九章 国家预算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66: 第十章 财政管理体制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72: 第十一章 财政平衡与财政政策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1" w:name="_Toc24896"/>
      <w:bookmarkStart w:id="6" w:name="_GoBack"/>
      <w:bookmarkEnd w:id="6"/>
      <w:r>
        <w:rPr>
          <w:color w:val="000000"/>
          <w:sz w:val="33"/>
          <w:szCs w:val="33"/>
          <w:shd w:val="clear" w:fill="FFFFFF"/>
        </w:rPr>
        <w:t>图书目录</w:t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F9CEE" w:sz="48" w:space="21"/>
          <w:bottom w:val="none" w:color="auto" w:sz="0" w:space="0"/>
          <w:right w:val="none" w:color="auto" w:sz="0" w:space="0"/>
        </w:pBdr>
        <w:spacing w:before="525" w:beforeAutospacing="0" w:after="225" w:afterAutospacing="0" w:line="360" w:lineRule="atLeast"/>
        <w:ind w:left="-450" w:right="0"/>
        <w:jc w:val="left"/>
        <w:rPr>
          <w:rFonts w:ascii="微软雅黑" w:hAnsi="微软雅黑" w:eastAsia="微软雅黑" w:cs="微软雅黑"/>
          <w:sz w:val="33"/>
          <w:szCs w:val="33"/>
        </w:rPr>
      </w:pPr>
      <w:r>
        <w:rPr>
          <w:rFonts w:ascii="宋体" w:hAnsi="宋体" w:eastAsia="宋体" w:cs="宋体"/>
          <w:color w:val="888888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888888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"https://baike.baidu.com/item/%E8%B4%A2%E6%94%BF%E5%AD%A6%E6%A6%82%E8%AE%BA/javascript:;" </w:instrText>
      </w:r>
      <w:r>
        <w:rPr>
          <w:rFonts w:ascii="宋体" w:hAnsi="宋体" w:eastAsia="宋体" w:cs="宋体"/>
          <w:color w:val="888888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color w:val="888888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color w:val="888888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第一章 财政概念和财政职能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第一节 财政概念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第二节 市场与效率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第三节 政府的职能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第四节 财政职能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本章小结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复习题考题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第二章 财政支出的基本理论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第一节 财政支出的含义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第二节 财政支出的结构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第三节 财政支出的规模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本章小结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复习思考题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第三章 购买性支出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第一节 社会消费性支出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第二节 财政投资性支出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本章小结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复习思考题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第四章 转移性支出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第一节 社会保障支出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第二节 财政补贴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本章小结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复习思考题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第五章 财政收入概述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第一节 财政收入及其分类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第二节 财政收入规模分析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第三节 财政收入结构分析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本章小结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复习思考题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第六章 税收原理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第一节 税收概述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第二节 税收的构成要素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第三节 税收的分类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第四节 税收负担和税负转嫁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第五节 税收的效应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本章小结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复习思考题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第七章 税收制度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第一节 税收制度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第二节 流转课税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第三节 所得课税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第四节 资源课税与财产课税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本章小结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复习思考题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第八章 国债和国债市场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第一节 国债概述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第二节 国债的经济效应和政策功能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第三节 我国国债规模分析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第四节 国债市场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第五节 我国国债管理实践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本章小结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复习思考题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第九章 国家预算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第一节 国家预算概述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第二节 国家预算的编制、执行和决算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第三节 预算外资金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第四节 预算制度改革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本章小结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复习思考题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第十章 财政管理体制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第一节 财政管理体制概述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第二节 中国分税制改革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第三节 转移支付制度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本章小结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复习思考题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第十一章 财政平衡与财政政策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第一节 财政平衡与财政赤字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第二节 财政平衡与社会总供求平衡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第三节 财政政策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本章小结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复习思考题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参考文献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……</w:t>
      </w:r>
      <w:r>
        <w:rPr>
          <w:rFonts w:ascii="宋体" w:hAnsi="宋体" w:eastAsia="宋体" w:cs="宋体"/>
          <w:color w:val="3366CC"/>
          <w:kern w:val="0"/>
          <w:sz w:val="18"/>
          <w:szCs w:val="18"/>
          <w:vertAlign w:val="baseline"/>
          <w:lang w:val="en-US" w:eastAsia="zh-CN" w:bidi="ar"/>
        </w:rPr>
        <w:t>[1]</w:t>
      </w:r>
      <w:bookmarkStart w:id="2" w:name="ref_[1]_3202682"/>
      <w:r>
        <w:rPr>
          <w:rFonts w:ascii="宋体" w:hAnsi="宋体" w:eastAsia="宋体" w:cs="宋体"/>
          <w:color w:val="136EC2"/>
          <w:kern w:val="0"/>
          <w:sz w:val="0"/>
          <w:szCs w:val="0"/>
          <w:u w:val="none"/>
          <w:lang w:val="en-US" w:eastAsia="zh-CN" w:bidi="ar"/>
        </w:rPr>
        <w:t> </w:t>
      </w:r>
      <w:bookmarkEnd w:id="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12" w:space="0"/>
          <w:right w:val="none" w:color="auto" w:sz="0" w:space="0"/>
        </w:pBdr>
        <w:spacing w:before="0" w:beforeAutospacing="0" w:after="0" w:afterAutospacing="0" w:line="675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参考资料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35" w:beforeAutospacing="0" w:after="0" w:afterAutospacing="0" w:line="300" w:lineRule="atLeast"/>
        <w:ind w:left="0" w:right="0" w:hanging="360"/>
        <w:rPr>
          <w:color w:val="AAAAAA"/>
          <w:sz w:val="18"/>
          <w:szCs w:val="18"/>
        </w:rPr>
      </w:pPr>
      <w:r>
        <w:rPr>
          <w:color w:val="666666"/>
          <w:sz w:val="18"/>
          <w:szCs w:val="18"/>
        </w:rPr>
        <w:t>1.</w:t>
      </w:r>
      <w:bookmarkStart w:id="3" w:name="refIndex_1_3202682"/>
      <w:r>
        <w:rPr>
          <w:color w:val="666666"/>
          <w:sz w:val="18"/>
          <w:szCs w:val="18"/>
          <w:u w:val="none"/>
        </w:rPr>
        <w:fldChar w:fldCharType="begin"/>
      </w:r>
      <w:r>
        <w:rPr>
          <w:color w:val="666666"/>
          <w:sz w:val="18"/>
          <w:szCs w:val="18"/>
          <w:u w:val="none"/>
        </w:rPr>
        <w:instrText xml:space="preserve"> HYPERLINK "https://baike.baidu.com/item/%E8%B4%A2%E6%94%BF%E5%AD%A6%E6%A6%82%E8%AE%BA/7469124?fr=aladdin" \l "ref_[1]_3202682" \o "向上跳转" </w:instrText>
      </w:r>
      <w:r>
        <w:rPr>
          <w:color w:val="666666"/>
          <w:sz w:val="18"/>
          <w:szCs w:val="18"/>
          <w:u w:val="none"/>
        </w:rPr>
        <w:fldChar w:fldCharType="separate"/>
      </w:r>
      <w:r>
        <w:rPr>
          <w:rStyle w:val="16"/>
          <w:color w:val="666666"/>
          <w:sz w:val="18"/>
          <w:szCs w:val="18"/>
          <w:u w:val="none"/>
        </w:rPr>
        <w:t>  </w:t>
      </w:r>
      <w:bookmarkEnd w:id="3"/>
      <w:r>
        <w:rPr>
          <w:color w:val="666666"/>
          <w:sz w:val="18"/>
          <w:szCs w:val="18"/>
          <w:u w:val="none"/>
        </w:rPr>
        <w:fldChar w:fldCharType="end"/>
      </w:r>
      <w:r>
        <w:rPr>
          <w:color w:val="666666"/>
          <w:sz w:val="18"/>
          <w:szCs w:val="18"/>
          <w:u w:val="none"/>
        </w:rPr>
        <w:fldChar w:fldCharType="begin"/>
      </w:r>
      <w:r>
        <w:rPr>
          <w:color w:val="666666"/>
          <w:sz w:val="18"/>
          <w:szCs w:val="18"/>
          <w:u w:val="none"/>
        </w:rPr>
        <w:instrText xml:space="preserve"> HYPERLINK "https://baike.baidu.com/redirect/26df8WGnOXi-Db604mxNo0MvCfrPWjQm9JTPDvuBIs4csBpX_A9IzO4T9a2taYvKmKykbZx7uBbP3e6ZW2M99izMLJbv" \t "https://baike.baidu.com/item/%E8%B4%A2%E6%94%BF%E5%AD%A6%E6%A6%82%E8%AE%BA/_blank" </w:instrText>
      </w:r>
      <w:r>
        <w:rPr>
          <w:color w:val="666666"/>
          <w:sz w:val="18"/>
          <w:szCs w:val="18"/>
          <w:u w:val="none"/>
        </w:rPr>
        <w:fldChar w:fldCharType="separate"/>
      </w:r>
      <w:r>
        <w:rPr>
          <w:rStyle w:val="16"/>
          <w:color w:val="666666"/>
          <w:sz w:val="18"/>
          <w:szCs w:val="18"/>
          <w:u w:val="none"/>
        </w:rPr>
        <w:t>财政学概论 (豆瓣)</w:t>
      </w:r>
      <w:r>
        <w:rPr>
          <w:rStyle w:val="16"/>
          <w:color w:val="666666"/>
          <w:sz w:val="18"/>
          <w:szCs w:val="18"/>
          <w:u w:val="none"/>
        </w:rPr>
        <w:t> </w:t>
      </w:r>
      <w:r>
        <w:rPr>
          <w:color w:val="666666"/>
          <w:sz w:val="18"/>
          <w:szCs w:val="18"/>
          <w:u w:val="none"/>
        </w:rPr>
        <w:fldChar w:fldCharType="end"/>
      </w:r>
      <w:r>
        <w:rPr>
          <w:color w:val="AAAAAA"/>
          <w:sz w:val="18"/>
          <w:szCs w:val="18"/>
        </w:rPr>
        <w:t> ．豆瓣读书[引用日期2017-05-18]</w:t>
      </w:r>
    </w:p>
    <w:p>
      <w:pPr>
        <w:keepNext w:val="0"/>
        <w:keepLines w:val="0"/>
        <w:widowControl/>
        <w:suppressLineNumbers w:val="0"/>
        <w:pBdr>
          <w:top w:val="single" w:color="CCCCCC" w:sz="12" w:space="6"/>
          <w:left w:val="none" w:color="auto" w:sz="0" w:space="0"/>
          <w:bottom w:val="single" w:color="E6E6E6" w:sz="2" w:space="6"/>
          <w:right w:val="none" w:color="auto" w:sz="0" w:space="0"/>
        </w:pBdr>
        <w:spacing w:after="450" w:afterAutospacing="0" w:line="450" w:lineRule="atLeast"/>
        <w:ind w:right="225"/>
        <w:jc w:val="left"/>
        <w:rPr>
          <w:b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词条标签：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书籍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4" w:name="_Toc22922"/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shd w:val="clear" w:fill="FFFFFF"/>
        </w:rPr>
        <w:t>财政收入的分类是什么？</w:t>
      </w:r>
      <w:bookmarkEnd w:id="4"/>
      <w:r>
        <w:rPr>
          <w:rFonts w:hint="eastAsia" w:ascii="PingFang SC" w:hAnsi="PingFang SC" w:eastAsia="宋体" w:cs="PingFang SC"/>
          <w:i w:val="0"/>
          <w:caps w:val="0"/>
          <w:color w:val="333333"/>
          <w:spacing w:val="0"/>
          <w:sz w:val="36"/>
          <w:szCs w:val="36"/>
          <w:shd w:val="clear" w:fill="FFFFFF"/>
          <w:lang w:eastAsia="zh-CN"/>
        </w:rPr>
        <w:t>（常见的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85%AC%E5%85%B1%E8%B4%A2%E6%94%BF%E6%94%B6%E5%85%A5&amp;tn=44039180_cpr&amp;fenlei=mv6quAkxTZn0IZRqIHckPjm4nH00T1YYnyfzP16srjRsuHfkPhFh0ZwV5Hcvrjm3rH6sPfKWUMw85HfYnjn4nH6sgvPsT6KdThsqpZwYTjCEQLGCpyw9Uz4Bmy-bIi4WUvYETgN-TLwGUv3EnHTsnH6dPjm1P1D3rHcknWmvn0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公共财政收入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和国有资产经营收入。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375" w:afterAutospacing="0" w:line="435" w:lineRule="atLeast"/>
        <w:ind w:left="0" w:firstLine="0"/>
        <w:jc w:val="right"/>
        <w:rPr>
          <w:rFonts w:hint="default" w:ascii="PingFang SC" w:hAnsi="PingFang SC" w:eastAsia="PingFang SC" w:cs="PingFang SC"/>
          <w:b w:val="0"/>
          <w:i w:val="0"/>
          <w:caps w:val="0"/>
          <w:color w:val="9EADB6"/>
          <w:spacing w:val="0"/>
          <w:sz w:val="18"/>
          <w:szCs w:val="18"/>
          <w:u w:val="none"/>
        </w:rPr>
      </w:pPr>
      <w:ins w:id="0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1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"https://zhidao.baidu.com/question/javascript:void(0)" \t "https://zhidao.baidu.com/question/_blank" </w:instrText>
        </w:r>
      </w:ins>
      <w:ins w:id="2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3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4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5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v.t.sina.com.cn/share/share.php?url=http://zhidao.baidu.com/question/1701854637189212660?sharesource=weibo&amp;title=%E8%B4%A2%E6%94%BF%E6%94%B6%E5%85%A5%E7%9A%84%E5%88%86%E7%B1%BB%E6%98%AF%E4%BB%80%E4%B9%88%EF%BC%9F_%E7%99%BE%E5%BA%A6%E7%9F%A5%E9%81%93&amp;pic=https://gss0.bdstatic.com/70cFsjip0QIZ8tyhnq/img/iknow/zhidaologo.png" \t "https://zhidao.baidu.com/question/_blank" </w:instrText>
        </w:r>
      </w:ins>
      <w:ins w:id="6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7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8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9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connect.qq.com/widget/shareqq/index.html?url=http://zhidao.baidu.com/question/1701854637189212660?sharesource=qq&amp;title=%E8%B4%A2%E6%94%BF%E6%94%B6%E5%85%A5%E7%9A%84%E5%88%86%E7%B1%BB%E6%98%AF%E4%BB%80%E4%B9%88%EF%BC%9F_%E7%99%BE%E5%BA%A6%E7%9F%A5%E9%81%93&amp;pics=https://gss0.bdstatic.com/70cFsjip0QIZ8tyhnq/img/iknow/zhidaologo.png" \t "https://zhidao.baidu.com/question/_blank" </w:instrText>
        </w:r>
      </w:ins>
      <w:ins w:id="10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11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12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13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sns.qzone.qq.com/cgi-bin/qzshare/cgi_qzshare_onekey?url=http://zhidao.baidu.com/question/1701854637189212660?sharesource=qzone&amp;title=%E8%B4%A2%E6%94%BF%E6%94%B6%E5%85%A5%E7%9A%84%E5%88%86%E7%B1%BB%E6%98%AF%E4%BB%80%E4%B9%88%EF%BC%9F_%E7%99%BE%E5%BA%A6%E7%9F%A5%E9%81%93&amp;pics=https://gss0.bdstatic.com/70cFsjip0QIZ8tyhnq/img/iknow/zhidaologo.png" \t "https://zhidao.baidu.com/question/_blank" </w:instrText>
        </w:r>
      </w:ins>
      <w:ins w:id="14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15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526" w:afterAutospacing="0" w:line="435" w:lineRule="atLeast"/>
        <w:ind w:left="0" w:right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（一）按取得收入的依据，可将财政收入分为政府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85%AC%E5%85%B1%E8%B4%A2%E6%94%BF%E6%94%B6%E5%85%A5&amp;tn=44039180_cpr&amp;fenlei=mv6quAkxTZn0IZRqIHckPjm4nH00T1YYnyfzP16srjRsuHfkPhFh0ZwV5Hcvrjm3rH6sPfKWUMw85HfYnjn4nH6sgvPsT6KdThsqpZwYTjCEQLGCpyw9Uz4Bmy-bIi4WUvYETgN-TLwGUv3EnHTsnH6dPjm1P1D3rHcknWmvn0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公共财政收入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和国有资产经营收入。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526" w:afterAutospacing="0" w:line="435" w:lineRule="atLeast"/>
        <w:ind w:left="0" w:right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（二）按取得收入的稳定程度，可将财政收入分为经常性收入和临时性收入。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526" w:afterAutospacing="0" w:line="435" w:lineRule="atLeast"/>
        <w:ind w:left="0" w:right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（三）按收入的管理权限，可将财政收入分为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4%B8%AD%E5%A4%AE%E8%B4%A2%E6%94%BF%E6%94%B6%E5%85%A5&amp;tn=44039180_cpr&amp;fenlei=mv6quAkxTZn0IZRqIHckPjm4nH00T1YYnyfzP16srjRsuHfkPhFh0ZwV5Hcvrjm3rH6sPfKWUMw85HfYnjn4nH6sgvPsT6KdThsqpZwYTjCEQLGCpyw9Uz4Bmy-bIi4WUvYETgN-TLwGUv3EnHTsnH6dPjm1P1D3rHcknWmvn0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中央财政收入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与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9C%B0%E6%96%B9%E8%B4%A2%E6%94%BF%E6%94%B6%E5%85%A5&amp;tn=44039180_cpr&amp;fenlei=mv6quAkxTZn0IZRqIHckPjm4nH00T1YYnyfzP16srjRsuHfkPhFh0ZwV5Hcvrjm3rH6sPfKWUMw85HfYnjn4nH6sgvPsT6KdThsqpZwYTjCEQLGCpyw9Uz4Bmy-bIi4WUvYETgN-TLwGUv3EnHTsnH6dPjm1P1D3rHcknWmvn0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地方财政收入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526" w:afterAutospacing="0" w:line="435" w:lineRule="atLeast"/>
        <w:ind w:left="0" w:right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（四）按经济成分，可将财政收入分为来自国有经济、集体经济以及各种非国有制经济的收入。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526" w:afterAutospacing="0" w:line="435" w:lineRule="atLeast"/>
        <w:ind w:left="0" w:right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（五）按经济部门，可将财政收入划分为来自农业、工业、交通运输业和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"https://www.baidu.com/s?wd=%E5%95%86%E4%B8%9A%E6%9C%8D%E5%8A%A1%E4%B8%9A&amp;tn=44039180_cpr&amp;fenlei=mv6quAkxTZn0IZRqIHckPjm4nH00T1YYnyfzP16srjRsuHfkPhFh0ZwV5Hcvrjm3rH6sPfKWUMw85HfYnjn4nH6sgvPsT6KdThsqpZwYTjCEQLGCpyw9Uz4Bmy-bIi4WUvYETgN-TLwGUv3EnHTsnH6dPjm1P1D3rHcknWmvn0"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商业服务业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的收入。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526" w:afterAutospacing="0" w:line="435" w:lineRule="atLeast"/>
        <w:ind w:left="0" w:right="0"/>
        <w:rPr>
          <w:rFonts w:hint="default" w:ascii="PingFang SC" w:hAnsi="PingFang SC" w:eastAsia="PingFang SC" w:cs="PingFang SC"/>
          <w:color w:val="333333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（六）除上述分类形式外，财政收入还可根据其他标准，分为国内收入与国外收入，直接收入与派生收入以及强制性收入与非强制性收入等。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5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5"/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B1E2F"/>
    <w:multiLevelType w:val="multilevel"/>
    <w:tmpl w:val="599B1E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9B1E7F"/>
    <w:multiLevelType w:val="multilevel"/>
    <w:tmpl w:val="599B1E7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87752"/>
    <w:rsid w:val="0B651E33"/>
    <w:rsid w:val="0F271E3C"/>
    <w:rsid w:val="110847F0"/>
    <w:rsid w:val="124B7CA7"/>
    <w:rsid w:val="1395151E"/>
    <w:rsid w:val="18992927"/>
    <w:rsid w:val="1A6D04D7"/>
    <w:rsid w:val="21B47F9A"/>
    <w:rsid w:val="27B41BE5"/>
    <w:rsid w:val="27E1334E"/>
    <w:rsid w:val="2CD43AE6"/>
    <w:rsid w:val="3C287752"/>
    <w:rsid w:val="3D2151E8"/>
    <w:rsid w:val="3DFE57E1"/>
    <w:rsid w:val="3EDF3D07"/>
    <w:rsid w:val="4C6D6B1D"/>
    <w:rsid w:val="5D1A70CD"/>
    <w:rsid w:val="62656712"/>
    <w:rsid w:val="70A76A58"/>
    <w:rsid w:val="7AF666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2017-08-21T15:14:00Z</dcterms:created>
  <dc:creator>Administrator</dc:creator>
  <cp:lastModifiedBy>Administrator</cp:lastModifiedBy>
  <dcterms:modified xsi:type="dcterms:W3CDTF">2017-08-26T08:51:26Z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